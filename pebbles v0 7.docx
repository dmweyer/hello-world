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1E699" w14:textId="77777777" w:rsidR="00011DA4" w:rsidRPr="00C45164" w:rsidRDefault="00311C19">
      <w:pPr>
        <w:rPr>
          <w:b/>
        </w:rPr>
      </w:pPr>
      <w:r w:rsidRPr="00C45164">
        <w:rPr>
          <w:b/>
        </w:rPr>
        <w:t xml:space="preserve">pebbles </w:t>
      </w:r>
    </w:p>
    <w:p w14:paraId="5D687317" w14:textId="77777777" w:rsidR="00F978A6" w:rsidRDefault="00311C19" w:rsidP="00F978A6">
      <w:pPr>
        <w:jc w:val="both"/>
      </w:pPr>
      <w:r>
        <w:t>I find it quite fascinating how tiny little pebbles so</w:t>
      </w:r>
      <w:r w:rsidR="00F978A6">
        <w:t>metimes find their way into my shoe no matter where I am</w:t>
      </w:r>
      <w:r>
        <w:t xml:space="preserve">.  </w:t>
      </w:r>
      <w:r w:rsidR="00CC2E9A">
        <w:t xml:space="preserve">It </w:t>
      </w:r>
      <w:r w:rsidR="00F978A6">
        <w:t>is ridiculous how</w:t>
      </w:r>
      <w:r w:rsidR="005127F8">
        <w:t xml:space="preserve"> seldom</w:t>
      </w:r>
      <w:r w:rsidR="00880277">
        <w:t xml:space="preserve"> I will </w:t>
      </w:r>
      <w:r w:rsidR="00F978A6">
        <w:t xml:space="preserve">actually </w:t>
      </w:r>
      <w:r w:rsidR="00880277">
        <w:t>stop and take it out immediately</w:t>
      </w:r>
      <w:r w:rsidR="00012A32">
        <w:t xml:space="preserve">, because how much could this tiny pebble really bother </w:t>
      </w:r>
      <w:r w:rsidR="005127F8">
        <w:t>me</w:t>
      </w:r>
      <w:r w:rsidR="00012A32">
        <w:t>?</w:t>
      </w:r>
    </w:p>
    <w:p w14:paraId="0B142EB2" w14:textId="77777777" w:rsidR="000B4205" w:rsidRDefault="000B4205" w:rsidP="00F978A6">
      <w:pPr>
        <w:jc w:val="both"/>
      </w:pPr>
      <w:r>
        <w:t xml:space="preserve">Does this sound familiar? </w:t>
      </w:r>
    </w:p>
    <w:p w14:paraId="20502760" w14:textId="77777777" w:rsidR="002523BD" w:rsidRDefault="00012A32" w:rsidP="00F978A6">
      <w:pPr>
        <w:jc w:val="both"/>
      </w:pPr>
      <w:r>
        <w:t>The f</w:t>
      </w:r>
      <w:r w:rsidR="00E768E8">
        <w:t>act is</w:t>
      </w:r>
      <w:r w:rsidR="001767A7">
        <w:t>,</w:t>
      </w:r>
      <w:r w:rsidR="00E768E8">
        <w:t xml:space="preserve"> </w:t>
      </w:r>
      <w:r>
        <w:t>i</w:t>
      </w:r>
      <w:r w:rsidR="001767A7">
        <w:t>t is</w:t>
      </w:r>
      <w:r w:rsidR="00880277">
        <w:t xml:space="preserve"> there, you know it’s</w:t>
      </w:r>
      <w:r w:rsidR="00F978A6">
        <w:t xml:space="preserve"> t</w:t>
      </w:r>
      <w:r w:rsidR="000B4205">
        <w:t>here, a</w:t>
      </w:r>
      <w:r w:rsidR="00F978A6">
        <w:t>nd you are just like, “M</w:t>
      </w:r>
      <w:r w:rsidR="000B4205">
        <w:t>eh, it will go away.”</w:t>
      </w:r>
      <w:r w:rsidR="00880277">
        <w:t xml:space="preserve"> </w:t>
      </w:r>
      <w:r w:rsidR="00F978A6">
        <w:t>Honestly</w:t>
      </w:r>
      <w:r w:rsidR="002523BD">
        <w:t xml:space="preserve"> though</w:t>
      </w:r>
      <w:r w:rsidR="00F978A6">
        <w:t xml:space="preserve">? </w:t>
      </w:r>
      <w:r w:rsidR="00880277">
        <w:t>Where on earth would it</w:t>
      </w:r>
      <w:r w:rsidR="002523BD">
        <w:t xml:space="preserve"> actually</w:t>
      </w:r>
      <w:r w:rsidR="00880277">
        <w:t xml:space="preserve"> go? It </w:t>
      </w:r>
      <w:r w:rsidR="00F978A6">
        <w:t>is already where it wants to be;</w:t>
      </w:r>
      <w:r w:rsidR="00880277">
        <w:t xml:space="preserve"> annoying you beyond </w:t>
      </w:r>
      <w:r w:rsidR="00F978A6">
        <w:t>belief.</w:t>
      </w:r>
      <w:r w:rsidR="00880277">
        <w:t xml:space="preserve"> </w:t>
      </w:r>
    </w:p>
    <w:p w14:paraId="3E035701" w14:textId="77777777" w:rsidR="00880277" w:rsidRDefault="001767A7" w:rsidP="00F978A6">
      <w:pPr>
        <w:jc w:val="both"/>
      </w:pPr>
      <w:r>
        <w:t>Now im</w:t>
      </w:r>
      <w:r w:rsidR="00F978A6">
        <w:t>agine</w:t>
      </w:r>
      <w:r w:rsidR="00880277">
        <w:t xml:space="preserve"> you are </w:t>
      </w:r>
      <w:r w:rsidR="00F978A6">
        <w:t xml:space="preserve">standing </w:t>
      </w:r>
      <w:r w:rsidR="00880277">
        <w:t>at the bottom of this huge mountain</w:t>
      </w:r>
      <w:r w:rsidR="005127F8">
        <w:t xml:space="preserve"> that you want to climb. S</w:t>
      </w:r>
      <w:r w:rsidR="00F978A6">
        <w:t>uddenly</w:t>
      </w:r>
      <w:r w:rsidR="005127F8">
        <w:t>,</w:t>
      </w:r>
      <w:r w:rsidR="00F978A6">
        <w:t xml:space="preserve"> you are</w:t>
      </w:r>
      <w:r w:rsidR="00880277">
        <w:t xml:space="preserve"> being chased by an angry </w:t>
      </w:r>
      <w:r w:rsidR="00880277" w:rsidRPr="00FD6CCA">
        <w:t>P</w:t>
      </w:r>
      <w:r w:rsidR="00FD6CCA" w:rsidRPr="00FD6CCA">
        <w:t xml:space="preserve">roduct </w:t>
      </w:r>
      <w:r w:rsidR="00880277" w:rsidRPr="00FD6CCA">
        <w:t>O</w:t>
      </w:r>
      <w:r w:rsidR="00FD6CCA" w:rsidRPr="00FD6CCA">
        <w:t>wner</w:t>
      </w:r>
      <w:r w:rsidR="00880277">
        <w:t>, I mean</w:t>
      </w:r>
      <w:r w:rsidR="00F978A6">
        <w:t>, angry</w:t>
      </w:r>
      <w:r w:rsidR="00880277">
        <w:t xml:space="preserve"> mountain goat. </w:t>
      </w:r>
      <w:r w:rsidR="00F978A6">
        <w:t>Y</w:t>
      </w:r>
      <w:r w:rsidR="00880277">
        <w:t xml:space="preserve">ou can’t stop and take </w:t>
      </w:r>
      <w:r w:rsidR="00E768E8">
        <w:t xml:space="preserve">out the pebble now, </w:t>
      </w:r>
      <w:r w:rsidR="005127F8">
        <w:t xml:space="preserve">because </w:t>
      </w:r>
      <w:r w:rsidR="00E768E8">
        <w:t>y</w:t>
      </w:r>
      <w:r w:rsidR="00880277">
        <w:t>ou have to get away from the goat</w:t>
      </w:r>
      <w:r w:rsidR="00012A32">
        <w:t>,</w:t>
      </w:r>
      <w:r w:rsidR="00880277">
        <w:t xml:space="preserve"> and the only place you can </w:t>
      </w:r>
      <w:r w:rsidR="00F978A6">
        <w:t>escape to</w:t>
      </w:r>
      <w:r>
        <w:t>,</w:t>
      </w:r>
      <w:r w:rsidR="00F978A6">
        <w:t xml:space="preserve"> is</w:t>
      </w:r>
      <w:r w:rsidR="00CC2E9A">
        <w:t xml:space="preserve"> </w:t>
      </w:r>
      <w:r>
        <w:t>a</w:t>
      </w:r>
      <w:r w:rsidR="00CC2E9A">
        <w:t xml:space="preserve"> </w:t>
      </w:r>
      <w:r w:rsidR="00F978A6">
        <w:t>cabin;</w:t>
      </w:r>
      <w:r w:rsidR="00880277">
        <w:t xml:space="preserve"> but it is still a few hundred metres away</w:t>
      </w:r>
      <w:r w:rsidR="00F978A6">
        <w:t>.</w:t>
      </w:r>
      <w:r w:rsidR="00880277">
        <w:t xml:space="preserve"> </w:t>
      </w:r>
      <w:r w:rsidR="00F978A6">
        <w:t>A</w:t>
      </w:r>
      <w:r w:rsidR="00880277">
        <w:t>ll you are</w:t>
      </w:r>
      <w:r w:rsidR="00F978A6">
        <w:t xml:space="preserve"> thinking about</w:t>
      </w:r>
      <w:r w:rsidR="00FD6CCA">
        <w:t>,</w:t>
      </w:r>
      <w:r w:rsidR="00F978A6">
        <w:t xml:space="preserve"> </w:t>
      </w:r>
      <w:r w:rsidR="00E768E8">
        <w:t>as you run is</w:t>
      </w:r>
      <w:r w:rsidR="00F978A6">
        <w:t>, “O</w:t>
      </w:r>
      <w:r w:rsidR="00880277">
        <w:t>h my word</w:t>
      </w:r>
      <w:r w:rsidR="002523BD">
        <w:t>,</w:t>
      </w:r>
      <w:r w:rsidR="00880277">
        <w:t xml:space="preserve"> this freaking stone</w:t>
      </w:r>
      <w:r w:rsidR="00E768E8">
        <w:t xml:space="preserve"> hurts</w:t>
      </w:r>
      <w:r w:rsidR="00F978A6">
        <w:t>!</w:t>
      </w:r>
      <w:r w:rsidR="00880277">
        <w:t xml:space="preserve">” </w:t>
      </w:r>
      <w:r w:rsidR="005127F8">
        <w:t>Somehow,</w:t>
      </w:r>
      <w:r w:rsidR="00880277">
        <w:t xml:space="preserve"> it’s a stone in your shoe </w:t>
      </w:r>
      <w:r w:rsidR="005127F8">
        <w:t xml:space="preserve">now, </w:t>
      </w:r>
      <w:r w:rsidR="00880277">
        <w:t>not just a tiny pebble</w:t>
      </w:r>
      <w:r w:rsidR="00012A32">
        <w:t xml:space="preserve"> anymore;</w:t>
      </w:r>
      <w:r w:rsidR="00880277">
        <w:t xml:space="preserve"> the longer it is there, the bigger it </w:t>
      </w:r>
      <w:r w:rsidR="00F978A6">
        <w:t>feels</w:t>
      </w:r>
      <w:r w:rsidR="00012A32">
        <w:t>. By the time you reach the</w:t>
      </w:r>
      <w:r w:rsidR="00880277">
        <w:t xml:space="preserve"> cabin</w:t>
      </w:r>
      <w:r w:rsidR="00F978A6">
        <w:t>,</w:t>
      </w:r>
      <w:r w:rsidR="00880277">
        <w:t xml:space="preserve"> ther</w:t>
      </w:r>
      <w:r w:rsidR="00CC2E9A">
        <w:t>e is no more space</w:t>
      </w:r>
      <w:r w:rsidR="00880277">
        <w:t xml:space="preserve"> in your shoe for your foot</w:t>
      </w:r>
      <w:r w:rsidR="00012A32">
        <w:t>, because</w:t>
      </w:r>
      <w:r w:rsidR="00CC2E9A">
        <w:t xml:space="preserve"> it feels like </w:t>
      </w:r>
      <w:r w:rsidR="00F978A6">
        <w:t>there is a boulder</w:t>
      </w:r>
      <w:r w:rsidR="00880277">
        <w:t xml:space="preserve"> in there</w:t>
      </w:r>
      <w:r>
        <w:t xml:space="preserve"> now</w:t>
      </w:r>
      <w:r w:rsidR="00880277">
        <w:t xml:space="preserve">. </w:t>
      </w:r>
    </w:p>
    <w:p w14:paraId="212DA5FF" w14:textId="77777777" w:rsidR="00880277" w:rsidRDefault="00880277" w:rsidP="00F978A6">
      <w:pPr>
        <w:jc w:val="both"/>
      </w:pPr>
      <w:r>
        <w:t xml:space="preserve">Have you ever </w:t>
      </w:r>
      <w:r w:rsidR="00CC2E9A">
        <w:t>experienced</w:t>
      </w:r>
      <w:r>
        <w:t xml:space="preserve"> this in a sprint? </w:t>
      </w:r>
      <w:r w:rsidR="00E768E8">
        <w:t>A</w:t>
      </w:r>
      <w:r>
        <w:t xml:space="preserve"> tiny little </w:t>
      </w:r>
      <w:r w:rsidR="00E768E8">
        <w:t>issue</w:t>
      </w:r>
      <w:r>
        <w:t xml:space="preserve"> that starts off as </w:t>
      </w:r>
      <w:proofErr w:type="gramStart"/>
      <w:r w:rsidR="00F978A6">
        <w:t>a</w:t>
      </w:r>
      <w:r>
        <w:t xml:space="preserve"> niggle</w:t>
      </w:r>
      <w:proofErr w:type="gramEnd"/>
      <w:r w:rsidR="00F978A6">
        <w:t>,</w:t>
      </w:r>
      <w:r>
        <w:t xml:space="preserve"> and you don’t want to put </w:t>
      </w:r>
      <w:del w:id="0" w:author="Dillon Weyer" w:date="2016-06-07T16:07:00Z">
        <w:r w:rsidDel="00AD0634">
          <w:delText xml:space="preserve">in </w:delText>
        </w:r>
      </w:del>
      <w:ins w:id="1" w:author="Dillon Weyer" w:date="2016-06-07T16:07:00Z">
        <w:r w:rsidR="00AD0634">
          <w:t>i</w:t>
        </w:r>
        <w:r w:rsidR="00AD0634">
          <w:t>t</w:t>
        </w:r>
        <w:r w:rsidR="00AD0634">
          <w:t xml:space="preserve"> </w:t>
        </w:r>
      </w:ins>
      <w:r>
        <w:t>on the board</w:t>
      </w:r>
      <w:r w:rsidR="00F978A6">
        <w:t>, because it is going to go away.</w:t>
      </w:r>
      <w:r>
        <w:t xml:space="preserve"> (Once again, where the heck to?) And as you </w:t>
      </w:r>
      <w:r w:rsidR="00CC2E9A">
        <w:t>progress</w:t>
      </w:r>
      <w:r>
        <w:t xml:space="preserve"> in the sprint</w:t>
      </w:r>
      <w:r w:rsidR="00CC2E9A">
        <w:t>,</w:t>
      </w:r>
      <w:r>
        <w:t xml:space="preserve"> this tiny niggle becomes bigger and bigger</w:t>
      </w:r>
      <w:r w:rsidR="00012A32">
        <w:t xml:space="preserve"> until it becomes an</w:t>
      </w:r>
      <w:r>
        <w:t xml:space="preserve"> </w:t>
      </w:r>
      <w:r w:rsidR="002523BD">
        <w:t>impediment. By</w:t>
      </w:r>
      <w:r>
        <w:t xml:space="preserve"> the end of the sprint</w:t>
      </w:r>
      <w:r w:rsidR="002523BD">
        <w:t>,</w:t>
      </w:r>
      <w:r w:rsidR="00125033">
        <w:t xml:space="preserve"> you have an unhappy team because of having to </w:t>
      </w:r>
      <w:r w:rsidR="000C1366">
        <w:t>deliver in</w:t>
      </w:r>
      <w:r w:rsidR="00125033">
        <w:t xml:space="preserve"> a </w:t>
      </w:r>
      <w:r w:rsidR="000C1366">
        <w:t>sprint while having</w:t>
      </w:r>
      <w:r w:rsidR="00125033">
        <w:t xml:space="preserve"> a boulder in their shoe</w:t>
      </w:r>
      <w:r w:rsidR="000B3ED2">
        <w:t>.</w:t>
      </w:r>
    </w:p>
    <w:p w14:paraId="6F45D8F0" w14:textId="77777777" w:rsidR="00CC2E9A" w:rsidRDefault="00CC2E9A" w:rsidP="00F978A6">
      <w:pPr>
        <w:jc w:val="both"/>
      </w:pPr>
      <w:commentRangeStart w:id="2"/>
      <w:r>
        <w:t>The</w:t>
      </w:r>
      <w:r w:rsidR="00F978A6">
        <w:t xml:space="preserve"> funn</w:t>
      </w:r>
      <w:r w:rsidR="00E768E8">
        <w:t xml:space="preserve">y </w:t>
      </w:r>
      <w:r w:rsidR="00F978A6">
        <w:t>thing</w:t>
      </w:r>
      <w:r w:rsidR="00880277">
        <w:t xml:space="preserve"> is</w:t>
      </w:r>
      <w:r w:rsidR="000B3ED2">
        <w:t xml:space="preserve"> that the next day, after </w:t>
      </w:r>
      <w:r w:rsidR="00077426">
        <w:t>hiking to the</w:t>
      </w:r>
      <w:r w:rsidR="000B3ED2">
        <w:t xml:space="preserve"> first cabin</w:t>
      </w:r>
      <w:r w:rsidR="00077426">
        <w:t xml:space="preserve"> with that awful</w:t>
      </w:r>
      <w:r w:rsidR="000B3ED2">
        <w:t xml:space="preserve"> pebble</w:t>
      </w:r>
      <w:r w:rsidR="00077426">
        <w:t xml:space="preserve"> in your shoe, </w:t>
      </w:r>
      <w:r w:rsidR="00F978A6">
        <w:t xml:space="preserve">and </w:t>
      </w:r>
      <w:r w:rsidR="00077426">
        <w:t>narrowly escaping</w:t>
      </w:r>
      <w:r w:rsidR="00F978A6">
        <w:t xml:space="preserve"> the wrath of the mountain goat</w:t>
      </w:r>
      <w:r w:rsidR="00077426">
        <w:t xml:space="preserve"> despite it torturing you the entire time</w:t>
      </w:r>
      <w:r w:rsidR="00880277">
        <w:t>, you embark on the next day’s hike</w:t>
      </w:r>
      <w:r w:rsidR="00077426">
        <w:t xml:space="preserve"> with the pebble still there</w:t>
      </w:r>
      <w:r w:rsidR="00880277">
        <w:t xml:space="preserve">. </w:t>
      </w:r>
    </w:p>
    <w:p w14:paraId="65A05CF5" w14:textId="77777777" w:rsidR="00E768E8" w:rsidRDefault="00880277" w:rsidP="00F978A6">
      <w:pPr>
        <w:jc w:val="both"/>
      </w:pPr>
      <w:r>
        <w:t>You have</w:t>
      </w:r>
      <w:r w:rsidR="00FD6CCA">
        <w:t>,</w:t>
      </w:r>
      <w:r>
        <w:t xml:space="preserve"> obviously, forgotten about th</w:t>
      </w:r>
      <w:r w:rsidR="00E768E8">
        <w:t>e irritation of the</w:t>
      </w:r>
      <w:r>
        <w:t xml:space="preserve"> pebble in your shoe</w:t>
      </w:r>
      <w:r w:rsidR="00E768E8">
        <w:t>,</w:t>
      </w:r>
      <w:r>
        <w:t xml:space="preserve"> because you are up before dawn and its dark and you are tired, or</w:t>
      </w:r>
      <w:r w:rsidR="00F978A6">
        <w:t xml:space="preserve"> the pebble</w:t>
      </w:r>
      <w:r>
        <w:t xml:space="preserve"> has </w:t>
      </w:r>
      <w:r w:rsidR="00F978A6">
        <w:t xml:space="preserve">somehow </w:t>
      </w:r>
      <w:r w:rsidR="00E768E8">
        <w:t xml:space="preserve">become </w:t>
      </w:r>
      <w:r>
        <w:t>hidden in a part of your sh</w:t>
      </w:r>
      <w:r w:rsidR="00F978A6">
        <w:t>oe that you never realised existed</w:t>
      </w:r>
      <w:r>
        <w:t xml:space="preserve">. </w:t>
      </w:r>
      <w:commentRangeEnd w:id="2"/>
      <w:r w:rsidR="00AD0634">
        <w:rPr>
          <w:rStyle w:val="CommentReference"/>
        </w:rPr>
        <w:commentReference w:id="2"/>
      </w:r>
    </w:p>
    <w:p w14:paraId="541B00E3" w14:textId="77777777" w:rsidR="00880277" w:rsidRDefault="00F978A6" w:rsidP="00F978A6">
      <w:pPr>
        <w:jc w:val="both"/>
      </w:pPr>
      <w:r>
        <w:t>Either way, y</w:t>
      </w:r>
      <w:r w:rsidR="00880277">
        <w:t xml:space="preserve">ou start your day’s hike </w:t>
      </w:r>
      <w:r w:rsidR="00E768E8">
        <w:t xml:space="preserve">with great excitement </w:t>
      </w:r>
      <w:r w:rsidR="00880277">
        <w:t>and then</w:t>
      </w:r>
      <w:r>
        <w:t>,</w:t>
      </w:r>
      <w:r w:rsidR="00880277">
        <w:t xml:space="preserve"> whoop, there it is</w:t>
      </w:r>
      <w:r w:rsidR="00012A32">
        <w:t xml:space="preserve"> </w:t>
      </w:r>
      <w:r w:rsidR="002523BD">
        <w:t>- the</w:t>
      </w:r>
      <w:r w:rsidR="00012A32">
        <w:t xml:space="preserve"> </w:t>
      </w:r>
      <w:commentRangeStart w:id="3"/>
      <w:r w:rsidR="00012A32">
        <w:t>pebble</w:t>
      </w:r>
      <w:commentRangeEnd w:id="3"/>
      <w:r w:rsidR="00AD0634">
        <w:rPr>
          <w:rStyle w:val="CommentReference"/>
        </w:rPr>
        <w:commentReference w:id="3"/>
      </w:r>
      <w:r w:rsidR="00E768E8">
        <w:t>!</w:t>
      </w:r>
      <w:r w:rsidR="00880277">
        <w:t xml:space="preserve"> </w:t>
      </w:r>
      <w:r w:rsidR="00E768E8">
        <w:t>Y</w:t>
      </w:r>
      <w:r w:rsidR="00880277">
        <w:t xml:space="preserve">ou don’t stop at first, because it doesn’t feel that big, and </w:t>
      </w:r>
      <w:r w:rsidR="00D44D93">
        <w:t xml:space="preserve">it will go away… Then, </w:t>
      </w:r>
      <w:r w:rsidR="00880277">
        <w:t>when it really starts to annoy you, bam! Mountain goat! *repeats process*</w:t>
      </w:r>
    </w:p>
    <w:p w14:paraId="2AFDF529" w14:textId="77777777" w:rsidR="000C1366" w:rsidRDefault="00C45164" w:rsidP="00F978A6">
      <w:pPr>
        <w:jc w:val="both"/>
      </w:pPr>
      <w:r>
        <w:t>How ridiculous is it that we so seldom say, “</w:t>
      </w:r>
      <w:proofErr w:type="spellStart"/>
      <w:r>
        <w:t>hoka</w:t>
      </w:r>
      <w:r w:rsidR="000B4205">
        <w:t>ai</w:t>
      </w:r>
      <w:proofErr w:type="spellEnd"/>
      <w:r>
        <w:t xml:space="preserve">, stop </w:t>
      </w:r>
      <w:r w:rsidR="002523BD">
        <w:t xml:space="preserve">die </w:t>
      </w:r>
      <w:proofErr w:type="spellStart"/>
      <w:r w:rsidR="000C1366">
        <w:t>lorrie</w:t>
      </w:r>
      <w:proofErr w:type="spellEnd"/>
      <w:r w:rsidR="000C1366">
        <w:t>”,</w:t>
      </w:r>
      <w:r>
        <w:t xml:space="preserve"> take of</w:t>
      </w:r>
      <w:r w:rsidR="00D44D93">
        <w:t>f our shoe</w:t>
      </w:r>
      <w:r w:rsidR="003C346C">
        <w:t>,</w:t>
      </w:r>
      <w:r>
        <w:t xml:space="preserve"> </w:t>
      </w:r>
      <w:r w:rsidR="00D44D93">
        <w:t>and get rid of that pebble; which turns out to</w:t>
      </w:r>
      <w:r w:rsidR="000C1366">
        <w:t xml:space="preserve"> be no bigger than a tic-tac?</w:t>
      </w:r>
      <w:r w:rsidR="00DD4B27">
        <w:t xml:space="preserve"> </w:t>
      </w:r>
    </w:p>
    <w:p w14:paraId="6BB2E090" w14:textId="77777777" w:rsidR="00E768E8" w:rsidRDefault="000C1366" w:rsidP="00F978A6">
      <w:pPr>
        <w:jc w:val="both"/>
      </w:pPr>
      <w:r>
        <w:t xml:space="preserve">It </w:t>
      </w:r>
      <w:r w:rsidR="00DD4B27">
        <w:t>might seem taboo</w:t>
      </w:r>
      <w:r>
        <w:t xml:space="preserve"> to do this mid-sprint</w:t>
      </w:r>
      <w:r w:rsidR="00DD4B27">
        <w:t>; it is</w:t>
      </w:r>
      <w:r>
        <w:t>, after all,</w:t>
      </w:r>
      <w:r w:rsidR="00DD4B27">
        <w:t xml:space="preserve"> </w:t>
      </w:r>
      <w:commentRangeStart w:id="4"/>
      <w:r w:rsidR="00DD4B27">
        <w:t xml:space="preserve">against </w:t>
      </w:r>
      <w:proofErr w:type="gramStart"/>
      <w:r w:rsidR="00DD4B27">
        <w:t>Agile</w:t>
      </w:r>
      <w:proofErr w:type="gramEnd"/>
      <w:r w:rsidR="00DD4B27">
        <w:t xml:space="preserve"> principles</w:t>
      </w:r>
      <w:commentRangeEnd w:id="4"/>
      <w:r w:rsidR="00AD0634">
        <w:rPr>
          <w:rStyle w:val="CommentReference"/>
        </w:rPr>
        <w:commentReference w:id="4"/>
      </w:r>
      <w:r w:rsidR="00DD4B27">
        <w:t>. But</w:t>
      </w:r>
      <w:r>
        <w:t xml:space="preserve"> the thing is that</w:t>
      </w:r>
      <w:r w:rsidR="00DD4B27">
        <w:t xml:space="preserve"> so</w:t>
      </w:r>
      <w:r w:rsidR="00125033">
        <w:t xml:space="preserve">metimes </w:t>
      </w:r>
      <w:r>
        <w:t>it is crucial to get</w:t>
      </w:r>
      <w:r w:rsidR="00125033">
        <w:t xml:space="preserve"> rid of a </w:t>
      </w:r>
      <w:r w:rsidR="00DD4B27">
        <w:t xml:space="preserve">small pebble </w:t>
      </w:r>
      <w:r>
        <w:t>before it</w:t>
      </w:r>
      <w:r w:rsidR="00125033">
        <w:t xml:space="preserve"> become</w:t>
      </w:r>
      <w:r>
        <w:t>s a</w:t>
      </w:r>
      <w:r w:rsidR="00DD4B27">
        <w:t xml:space="preserve"> boulder. </w:t>
      </w:r>
    </w:p>
    <w:p w14:paraId="485DD6C5" w14:textId="77777777" w:rsidR="00880277" w:rsidRDefault="00D44D93" w:rsidP="00F978A6">
      <w:pPr>
        <w:jc w:val="both"/>
      </w:pPr>
      <w:r>
        <w:t>Y</w:t>
      </w:r>
      <w:r w:rsidR="00C45164">
        <w:t>es, w</w:t>
      </w:r>
      <w:r>
        <w:t>e</w:t>
      </w:r>
      <w:r w:rsidR="00E768E8">
        <w:t xml:space="preserve"> might waste</w:t>
      </w:r>
      <w:r w:rsidR="00C45164">
        <w:t xml:space="preserve"> a bit of time, but</w:t>
      </w:r>
      <w:r>
        <w:t>,</w:t>
      </w:r>
      <w:r w:rsidR="00C45164">
        <w:t xml:space="preserve"> </w:t>
      </w:r>
      <w:r w:rsidR="003354FB">
        <w:t>with the pebble gone, we</w:t>
      </w:r>
      <w:r>
        <w:t xml:space="preserve"> can comfortably </w:t>
      </w:r>
      <w:r w:rsidR="005127F8">
        <w:t>continue our hike,</w:t>
      </w:r>
      <w:r w:rsidR="00C45164">
        <w:t xml:space="preserve"> make it to the top of t</w:t>
      </w:r>
      <w:r w:rsidR="003354FB">
        <w:t>he</w:t>
      </w:r>
      <w:r w:rsidR="00C45164">
        <w:t xml:space="preserve"> mountain</w:t>
      </w:r>
      <w:r w:rsidR="005414C6">
        <w:t>,</w:t>
      </w:r>
      <w:r w:rsidR="00E768E8">
        <w:t xml:space="preserve"> and enjoy the view</w:t>
      </w:r>
      <w:r w:rsidR="005414C6">
        <w:t xml:space="preserve"> of a peaceful mountain goat</w:t>
      </w:r>
      <w:r w:rsidR="0043318B">
        <w:t xml:space="preserve"> grazing in the distance</w:t>
      </w:r>
      <w:r w:rsidR="00C45164">
        <w:t xml:space="preserve">. </w:t>
      </w:r>
    </w:p>
    <w:sectPr w:rsidR="0088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illon Weyer" w:date="2016-06-07T16:10:00Z" w:initials="DW">
    <w:p w14:paraId="1F0A9577" w14:textId="77777777" w:rsidR="00AD0634" w:rsidRDefault="00AD0634">
      <w:pPr>
        <w:pStyle w:val="CommentText"/>
      </w:pPr>
      <w:r>
        <w:rPr>
          <w:rStyle w:val="CommentReference"/>
        </w:rPr>
        <w:annotationRef/>
      </w:r>
      <w:r>
        <w:t>Is this where I suggested we add….PO I mean Goat</w:t>
      </w:r>
    </w:p>
  </w:comment>
  <w:comment w:id="3" w:author="Dillon Weyer" w:date="2016-06-07T16:10:00Z" w:initials="DW">
    <w:p w14:paraId="7414AD60" w14:textId="77777777" w:rsidR="00AD0634" w:rsidRDefault="00AD0634">
      <w:pPr>
        <w:pStyle w:val="CommentText"/>
      </w:pPr>
      <w:r>
        <w:rPr>
          <w:rStyle w:val="CommentReference"/>
        </w:rPr>
        <w:annotationRef/>
      </w:r>
      <w:r>
        <w:t xml:space="preserve">Small point, at the start its climbing a mountain, then </w:t>
      </w:r>
      <w:proofErr w:type="spellStart"/>
      <w:r>
        <w:t>its</w:t>
      </w:r>
      <w:proofErr w:type="spellEnd"/>
      <w:r>
        <w:t xml:space="preserve"> about hiking??</w:t>
      </w:r>
    </w:p>
  </w:comment>
  <w:comment w:id="4" w:author="Dillon Weyer" w:date="2016-06-07T16:11:00Z" w:initials="DW">
    <w:p w14:paraId="584C3016" w14:textId="77777777" w:rsidR="00AD0634" w:rsidRDefault="00AD0634">
      <w:pPr>
        <w:pStyle w:val="CommentText"/>
      </w:pPr>
      <w:r>
        <w:rPr>
          <w:rStyle w:val="CommentReference"/>
        </w:rPr>
        <w:annotationRef/>
      </w:r>
      <w:r>
        <w:t xml:space="preserve">What specifically is against Agile </w:t>
      </w:r>
      <w:r>
        <w:t>principles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0A9577" w15:done="0"/>
  <w15:commentEx w15:paraId="7414AD60" w15:done="0"/>
  <w15:commentEx w15:paraId="584C30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llon Weyer">
    <w15:presenceInfo w15:providerId="AD" w15:userId="S-1-5-21-1417001333-1229272821-682003330-231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19"/>
    <w:rsid w:val="00012A32"/>
    <w:rsid w:val="00077426"/>
    <w:rsid w:val="000B32C0"/>
    <w:rsid w:val="000B3ED2"/>
    <w:rsid w:val="000B4205"/>
    <w:rsid w:val="000C1366"/>
    <w:rsid w:val="00125033"/>
    <w:rsid w:val="001767A7"/>
    <w:rsid w:val="00194CAA"/>
    <w:rsid w:val="001B2E23"/>
    <w:rsid w:val="002523BD"/>
    <w:rsid w:val="00311C19"/>
    <w:rsid w:val="00334181"/>
    <w:rsid w:val="003354FB"/>
    <w:rsid w:val="003C346C"/>
    <w:rsid w:val="0043318B"/>
    <w:rsid w:val="005127F8"/>
    <w:rsid w:val="005414C6"/>
    <w:rsid w:val="00667DEE"/>
    <w:rsid w:val="006A0DF1"/>
    <w:rsid w:val="007A3CA2"/>
    <w:rsid w:val="00873724"/>
    <w:rsid w:val="00880277"/>
    <w:rsid w:val="009F7000"/>
    <w:rsid w:val="00AD0634"/>
    <w:rsid w:val="00C45164"/>
    <w:rsid w:val="00C66195"/>
    <w:rsid w:val="00CC2E9A"/>
    <w:rsid w:val="00D44D93"/>
    <w:rsid w:val="00DD4B27"/>
    <w:rsid w:val="00E768E8"/>
    <w:rsid w:val="00F978A6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5196"/>
  <w15:chartTrackingRefBased/>
  <w15:docId w15:val="{748DECF0-16EB-44FC-9F56-A14E5FB5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2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04990-458E-4C35-B1EA-434A00AC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Bramwell</dc:creator>
  <cp:keywords/>
  <dc:description/>
  <cp:lastModifiedBy>Dillon Weyer</cp:lastModifiedBy>
  <cp:revision>2</cp:revision>
  <dcterms:created xsi:type="dcterms:W3CDTF">2016-06-07T14:12:00Z</dcterms:created>
  <dcterms:modified xsi:type="dcterms:W3CDTF">2016-06-07T14:12:00Z</dcterms:modified>
</cp:coreProperties>
</file>